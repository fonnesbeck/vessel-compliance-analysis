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FC600" w14:textId="77777777" w:rsidR="00E874F1" w:rsidRPr="00220E40" w:rsidRDefault="00E874F1" w:rsidP="00ED5CBD">
      <w:pPr>
        <w:spacing w:after="0"/>
        <w:jc w:val="center"/>
        <w:rPr>
          <w:rFonts w:ascii="Times New Roman" w:hAnsi="Times New Roman" w:cs="Times New Roman"/>
          <w:b/>
          <w:i/>
          <w:sz w:val="32"/>
          <w:szCs w:val="32"/>
        </w:rPr>
      </w:pPr>
      <w:r w:rsidRPr="00220E40">
        <w:rPr>
          <w:rFonts w:ascii="Times New Roman" w:hAnsi="Times New Roman" w:cs="Times New Roman"/>
          <w:b/>
          <w:i/>
          <w:sz w:val="32"/>
          <w:szCs w:val="32"/>
        </w:rPr>
        <w:t>DRAFT</w:t>
      </w:r>
    </w:p>
    <w:p w14:paraId="160BD2EE" w14:textId="77777777" w:rsidR="00E874F1" w:rsidRPr="00E874F1" w:rsidRDefault="00E874F1" w:rsidP="00ED5CBD">
      <w:pPr>
        <w:spacing w:after="0"/>
        <w:jc w:val="center"/>
        <w:rPr>
          <w:rFonts w:ascii="Times New Roman" w:hAnsi="Times New Roman" w:cs="Times New Roman"/>
          <w:b/>
          <w:sz w:val="32"/>
          <w:szCs w:val="32"/>
        </w:rPr>
      </w:pPr>
    </w:p>
    <w:p w14:paraId="5EA7C1B6" w14:textId="77777777" w:rsidR="00D10072" w:rsidRPr="0050689B" w:rsidRDefault="0059174F" w:rsidP="00ED5CBD">
      <w:pPr>
        <w:spacing w:after="0"/>
        <w:jc w:val="center"/>
        <w:rPr>
          <w:rFonts w:ascii="Times New Roman" w:hAnsi="Times New Roman" w:cs="Times New Roman"/>
          <w:b/>
          <w:sz w:val="24"/>
          <w:szCs w:val="24"/>
        </w:rPr>
      </w:pPr>
      <w:r w:rsidRPr="0050689B">
        <w:rPr>
          <w:rFonts w:ascii="Times New Roman" w:hAnsi="Times New Roman" w:cs="Times New Roman"/>
          <w:b/>
          <w:sz w:val="24"/>
          <w:szCs w:val="24"/>
        </w:rPr>
        <w:t>Statement of Work</w:t>
      </w:r>
    </w:p>
    <w:p w14:paraId="64BF475F" w14:textId="77777777" w:rsidR="0059174F" w:rsidRPr="0050689B" w:rsidRDefault="0059174F" w:rsidP="00ED5CBD">
      <w:pPr>
        <w:spacing w:after="0"/>
        <w:jc w:val="center"/>
        <w:rPr>
          <w:rFonts w:ascii="Times New Roman" w:hAnsi="Times New Roman" w:cs="Times New Roman"/>
          <w:b/>
          <w:sz w:val="24"/>
          <w:szCs w:val="24"/>
        </w:rPr>
      </w:pPr>
    </w:p>
    <w:p w14:paraId="1921E2B4" w14:textId="77777777" w:rsidR="0059174F" w:rsidRPr="0050689B" w:rsidRDefault="00DF607C" w:rsidP="00ED5CBD">
      <w:pPr>
        <w:spacing w:after="0"/>
        <w:jc w:val="center"/>
        <w:rPr>
          <w:rFonts w:ascii="Times New Roman" w:hAnsi="Times New Roman" w:cs="Times New Roman"/>
          <w:b/>
          <w:sz w:val="24"/>
          <w:szCs w:val="24"/>
        </w:rPr>
      </w:pPr>
      <w:r w:rsidRPr="0050689B">
        <w:rPr>
          <w:rFonts w:ascii="Times New Roman" w:hAnsi="Times New Roman" w:cs="Times New Roman"/>
          <w:b/>
          <w:sz w:val="24"/>
          <w:szCs w:val="24"/>
        </w:rPr>
        <w:t xml:space="preserve">Vessel </w:t>
      </w:r>
      <w:r w:rsidR="00823183">
        <w:rPr>
          <w:rFonts w:ascii="Times New Roman" w:hAnsi="Times New Roman" w:cs="Times New Roman"/>
          <w:b/>
          <w:sz w:val="24"/>
          <w:szCs w:val="24"/>
        </w:rPr>
        <w:t>Operations</w:t>
      </w:r>
      <w:r w:rsidRPr="0050689B">
        <w:rPr>
          <w:rFonts w:ascii="Times New Roman" w:hAnsi="Times New Roman" w:cs="Times New Roman"/>
          <w:b/>
          <w:sz w:val="24"/>
          <w:szCs w:val="24"/>
        </w:rPr>
        <w:t xml:space="preserve"> and Compliance Statistical Analysis</w:t>
      </w:r>
    </w:p>
    <w:p w14:paraId="4402C90A" w14:textId="77777777" w:rsidR="00DF607C" w:rsidRPr="0050689B" w:rsidRDefault="00DF607C" w:rsidP="00ED5CBD">
      <w:pPr>
        <w:spacing w:after="0"/>
        <w:rPr>
          <w:rFonts w:ascii="Times New Roman" w:hAnsi="Times New Roman" w:cs="Times New Roman"/>
          <w:b/>
          <w:sz w:val="24"/>
          <w:szCs w:val="24"/>
        </w:rPr>
      </w:pPr>
    </w:p>
    <w:p w14:paraId="39E76092" w14:textId="77777777" w:rsidR="00DF607C" w:rsidRPr="0050689B" w:rsidRDefault="0050689B" w:rsidP="00ED5CBD">
      <w:pPr>
        <w:spacing w:after="0"/>
        <w:rPr>
          <w:rFonts w:ascii="Times New Roman" w:hAnsi="Times New Roman" w:cs="Times New Roman"/>
          <w:b/>
          <w:sz w:val="24"/>
          <w:szCs w:val="24"/>
        </w:rPr>
      </w:pPr>
      <w:r>
        <w:rPr>
          <w:rFonts w:ascii="Times New Roman" w:hAnsi="Times New Roman" w:cs="Times New Roman"/>
          <w:b/>
          <w:sz w:val="24"/>
          <w:szCs w:val="24"/>
        </w:rPr>
        <w:t>Ba</w:t>
      </w:r>
      <w:r w:rsidR="00DF607C" w:rsidRPr="0050689B">
        <w:rPr>
          <w:rFonts w:ascii="Times New Roman" w:hAnsi="Times New Roman" w:cs="Times New Roman"/>
          <w:b/>
          <w:sz w:val="24"/>
          <w:szCs w:val="24"/>
        </w:rPr>
        <w:t>ckground</w:t>
      </w:r>
    </w:p>
    <w:p w14:paraId="7C709601" w14:textId="77777777" w:rsidR="00DF607C" w:rsidRDefault="00823183" w:rsidP="00ED5CBD">
      <w:pPr>
        <w:spacing w:after="0"/>
        <w:ind w:firstLine="720"/>
        <w:rPr>
          <w:rFonts w:ascii="Times New Roman" w:hAnsi="Times New Roman" w:cs="Times New Roman"/>
          <w:sz w:val="24"/>
          <w:szCs w:val="24"/>
        </w:rPr>
      </w:pPr>
      <w:r>
        <w:rPr>
          <w:rFonts w:ascii="Times New Roman" w:hAnsi="Times New Roman" w:cs="Times New Roman"/>
          <w:sz w:val="24"/>
          <w:szCs w:val="24"/>
        </w:rPr>
        <w:t>Collisions with vessels are a principal threat to the recovery of the North Atlantic right whale.  Attempts to reduce the magnitude of this threat include the establishment of a Mandatory Ship Reporting system and the implementation of vessel speed restrictions in certain locations along the U.S. eastern seaboard.  A number of steps have also been taken to prompt adherence to the vessel speed restrictions and it appears these have had varying degrees of success in ensuring compliance.  We wish to analyze the relative effectiveness of these agency outreach and enforcement actions.</w:t>
      </w:r>
    </w:p>
    <w:p w14:paraId="0637A3D2" w14:textId="77777777" w:rsidR="00ED5CBD" w:rsidRPr="0050689B" w:rsidRDefault="00ED5CBD" w:rsidP="00ED5CBD">
      <w:pPr>
        <w:spacing w:after="0"/>
        <w:ind w:firstLine="720"/>
        <w:rPr>
          <w:rFonts w:ascii="Times New Roman" w:hAnsi="Times New Roman" w:cs="Times New Roman"/>
          <w:sz w:val="24"/>
          <w:szCs w:val="24"/>
        </w:rPr>
      </w:pPr>
    </w:p>
    <w:p w14:paraId="1F9461B8" w14:textId="77777777" w:rsidR="00DF607C" w:rsidRPr="00C04AD8" w:rsidRDefault="0050689B" w:rsidP="00ED5CBD">
      <w:pPr>
        <w:spacing w:after="0"/>
        <w:rPr>
          <w:rFonts w:ascii="Times New Roman" w:hAnsi="Times New Roman" w:cs="Times New Roman"/>
          <w:b/>
          <w:i/>
          <w:sz w:val="24"/>
          <w:szCs w:val="24"/>
        </w:rPr>
      </w:pPr>
      <w:r w:rsidRPr="00C04AD8">
        <w:rPr>
          <w:rFonts w:ascii="Times New Roman" w:hAnsi="Times New Roman" w:cs="Times New Roman"/>
          <w:b/>
          <w:i/>
          <w:sz w:val="24"/>
          <w:szCs w:val="24"/>
        </w:rPr>
        <w:t>Vessel Speed Rule</w:t>
      </w:r>
    </w:p>
    <w:p w14:paraId="1A758CB0" w14:textId="77777777" w:rsidR="00DF607C" w:rsidRDefault="00DF607C" w:rsidP="00ED5CBD">
      <w:pPr>
        <w:spacing w:after="0"/>
        <w:ind w:firstLine="720"/>
        <w:rPr>
          <w:rFonts w:ascii="Times New Roman" w:hAnsi="Times New Roman" w:cs="Times New Roman"/>
          <w:sz w:val="24"/>
          <w:szCs w:val="24"/>
        </w:rPr>
      </w:pPr>
      <w:r w:rsidRPr="0050689B">
        <w:rPr>
          <w:rFonts w:ascii="Times New Roman" w:hAnsi="Times New Roman" w:cs="Times New Roman"/>
          <w:sz w:val="24"/>
          <w:szCs w:val="24"/>
        </w:rPr>
        <w:t xml:space="preserve">Two sources of data are available for analysis that will provide detailed information on </w:t>
      </w:r>
      <w:r w:rsidR="00823183">
        <w:rPr>
          <w:rFonts w:ascii="Times New Roman" w:hAnsi="Times New Roman" w:cs="Times New Roman"/>
          <w:sz w:val="24"/>
          <w:szCs w:val="24"/>
        </w:rPr>
        <w:t xml:space="preserve">U.S. East Coast </w:t>
      </w:r>
      <w:r w:rsidRPr="0050689B">
        <w:rPr>
          <w:rFonts w:ascii="Times New Roman" w:hAnsi="Times New Roman" w:cs="Times New Roman"/>
          <w:sz w:val="24"/>
          <w:szCs w:val="24"/>
        </w:rPr>
        <w:t xml:space="preserve">vessel traffic </w:t>
      </w:r>
      <w:r w:rsidR="0050689B">
        <w:rPr>
          <w:rFonts w:ascii="Times New Roman" w:hAnsi="Times New Roman" w:cs="Times New Roman"/>
          <w:sz w:val="24"/>
          <w:szCs w:val="24"/>
        </w:rPr>
        <w:t>patterns</w:t>
      </w:r>
      <w:r w:rsidRPr="0050689B">
        <w:rPr>
          <w:rFonts w:ascii="Times New Roman" w:hAnsi="Times New Roman" w:cs="Times New Roman"/>
          <w:sz w:val="24"/>
          <w:szCs w:val="24"/>
        </w:rPr>
        <w:t xml:space="preserve">, speeds, and routes in regard to efforts to reduce the threat of ship strikes of right whales: the Automatic Identification System </w:t>
      </w:r>
      <w:r w:rsidR="0050689B">
        <w:rPr>
          <w:rFonts w:ascii="Times New Roman" w:hAnsi="Times New Roman" w:cs="Times New Roman"/>
          <w:sz w:val="24"/>
          <w:szCs w:val="24"/>
        </w:rPr>
        <w:t xml:space="preserve">(AIS) </w:t>
      </w:r>
      <w:r w:rsidRPr="0050689B">
        <w:rPr>
          <w:rFonts w:ascii="Times New Roman" w:hAnsi="Times New Roman" w:cs="Times New Roman"/>
          <w:sz w:val="24"/>
          <w:szCs w:val="24"/>
        </w:rPr>
        <w:t xml:space="preserve">and the Mandatory Ship Reporting systems.  AIS data of all vessels transiting to and from U.S. east coast ports have been gathered and archived since November 2008.  These data will be the primary data for the work described in this statement of work.  Among other things, these data have been used to characterize vessel compliance </w:t>
      </w:r>
      <w:r w:rsidR="00622C61" w:rsidRPr="0050689B">
        <w:rPr>
          <w:rFonts w:ascii="Times New Roman" w:hAnsi="Times New Roman" w:cs="Times New Roman"/>
          <w:sz w:val="24"/>
          <w:szCs w:val="24"/>
        </w:rPr>
        <w:t>with</w:t>
      </w:r>
      <w:r w:rsidRPr="0050689B">
        <w:rPr>
          <w:rFonts w:ascii="Times New Roman" w:hAnsi="Times New Roman" w:cs="Times New Roman"/>
          <w:sz w:val="24"/>
          <w:szCs w:val="24"/>
        </w:rPr>
        <w:t xml:space="preserve"> the December 2008 final rule requiring vessels to travel at 10 knots or less in certain areas and times to minimize the likelihood of fatal collisions with right whales.  </w:t>
      </w:r>
      <w:r w:rsidR="00622C61" w:rsidRPr="0050689B">
        <w:rPr>
          <w:rFonts w:ascii="Times New Roman" w:hAnsi="Times New Roman" w:cs="Times New Roman"/>
          <w:sz w:val="24"/>
          <w:szCs w:val="24"/>
        </w:rPr>
        <w:t>This included assessments of vessel compliance with the rule following various outreach and notification and enforcement programs.  However, t</w:t>
      </w:r>
      <w:r w:rsidRPr="0050689B">
        <w:rPr>
          <w:rFonts w:ascii="Times New Roman" w:hAnsi="Times New Roman" w:cs="Times New Roman"/>
          <w:sz w:val="24"/>
          <w:szCs w:val="24"/>
        </w:rPr>
        <w:t xml:space="preserve">hese past </w:t>
      </w:r>
      <w:del w:id="0" w:author="Christopher Fonnesbeck" w:date="2013-03-12T09:53:00Z">
        <w:r w:rsidRPr="0050689B" w:rsidDel="00607560">
          <w:rPr>
            <w:rFonts w:ascii="Times New Roman" w:hAnsi="Times New Roman" w:cs="Times New Roman"/>
            <w:sz w:val="24"/>
            <w:szCs w:val="24"/>
          </w:rPr>
          <w:delText xml:space="preserve">analyzes </w:delText>
        </w:r>
      </w:del>
      <w:ins w:id="1" w:author="Christopher Fonnesbeck" w:date="2013-03-12T09:53:00Z">
        <w:r w:rsidR="00607560" w:rsidRPr="0050689B">
          <w:rPr>
            <w:rFonts w:ascii="Times New Roman" w:hAnsi="Times New Roman" w:cs="Times New Roman"/>
            <w:sz w:val="24"/>
            <w:szCs w:val="24"/>
          </w:rPr>
          <w:t>analy</w:t>
        </w:r>
        <w:r w:rsidR="00607560">
          <w:rPr>
            <w:rFonts w:ascii="Times New Roman" w:hAnsi="Times New Roman" w:cs="Times New Roman"/>
            <w:sz w:val="24"/>
            <w:szCs w:val="24"/>
          </w:rPr>
          <w:t>s</w:t>
        </w:r>
        <w:r w:rsidR="00607560" w:rsidRPr="0050689B">
          <w:rPr>
            <w:rFonts w:ascii="Times New Roman" w:hAnsi="Times New Roman" w:cs="Times New Roman"/>
            <w:sz w:val="24"/>
            <w:szCs w:val="24"/>
          </w:rPr>
          <w:t xml:space="preserve">es </w:t>
        </w:r>
      </w:ins>
      <w:r w:rsidRPr="0050689B">
        <w:rPr>
          <w:rFonts w:ascii="Times New Roman" w:hAnsi="Times New Roman" w:cs="Times New Roman"/>
          <w:sz w:val="24"/>
          <w:szCs w:val="24"/>
        </w:rPr>
        <w:t>have been on broad scales and have not specificall</w:t>
      </w:r>
      <w:r w:rsidR="00622C61" w:rsidRPr="0050689B">
        <w:rPr>
          <w:rFonts w:ascii="Times New Roman" w:hAnsi="Times New Roman" w:cs="Times New Roman"/>
          <w:sz w:val="24"/>
          <w:szCs w:val="24"/>
        </w:rPr>
        <w:t xml:space="preserve">y involved statistical analysis.  Identifying appropriate statistical </w:t>
      </w:r>
      <w:del w:id="2" w:author="Christopher Fonnesbeck" w:date="2013-03-12T09:53:00Z">
        <w:r w:rsidR="00622C61" w:rsidRPr="0050689B" w:rsidDel="00607560">
          <w:rPr>
            <w:rFonts w:ascii="Times New Roman" w:hAnsi="Times New Roman" w:cs="Times New Roman"/>
            <w:sz w:val="24"/>
            <w:szCs w:val="24"/>
          </w:rPr>
          <w:delText xml:space="preserve">tests </w:delText>
        </w:r>
      </w:del>
      <w:ins w:id="3" w:author="Christopher Fonnesbeck" w:date="2013-03-12T09:53:00Z">
        <w:r w:rsidR="00607560">
          <w:rPr>
            <w:rFonts w:ascii="Times New Roman" w:hAnsi="Times New Roman" w:cs="Times New Roman"/>
            <w:sz w:val="24"/>
            <w:szCs w:val="24"/>
          </w:rPr>
          <w:t>models</w:t>
        </w:r>
        <w:r w:rsidR="00607560" w:rsidRPr="0050689B">
          <w:rPr>
            <w:rFonts w:ascii="Times New Roman" w:hAnsi="Times New Roman" w:cs="Times New Roman"/>
            <w:sz w:val="24"/>
            <w:szCs w:val="24"/>
          </w:rPr>
          <w:t xml:space="preserve"> </w:t>
        </w:r>
      </w:ins>
      <w:r w:rsidR="00622C61" w:rsidRPr="0050689B">
        <w:rPr>
          <w:rFonts w:ascii="Times New Roman" w:hAnsi="Times New Roman" w:cs="Times New Roman"/>
          <w:sz w:val="24"/>
          <w:szCs w:val="24"/>
        </w:rPr>
        <w:t>and conducting an analysis of compliance with the vessel speed rule relative to various outreach and notification programs are the primary tasks for the work sought here.</w:t>
      </w:r>
    </w:p>
    <w:p w14:paraId="2AA3024C" w14:textId="77777777" w:rsidR="00ED5CBD" w:rsidRDefault="00ED5CBD" w:rsidP="00ED5CBD">
      <w:pPr>
        <w:spacing w:after="0"/>
        <w:ind w:firstLine="720"/>
        <w:rPr>
          <w:rFonts w:ascii="Times New Roman" w:hAnsi="Times New Roman" w:cs="Times New Roman"/>
          <w:sz w:val="24"/>
          <w:szCs w:val="24"/>
        </w:rPr>
      </w:pPr>
    </w:p>
    <w:p w14:paraId="4A9BE697" w14:textId="77777777" w:rsidR="0050689B" w:rsidRDefault="00582E01" w:rsidP="00ED5CB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particular, multivariate or some related type of analysis may be needed to determine effect size of the various notification and outreach programs and enforcement actions.  Other </w:t>
      </w:r>
      <w:del w:id="4" w:author="Christopher Fonnesbeck" w:date="2013-03-12T09:54:00Z">
        <w:r w:rsidDel="00607560">
          <w:rPr>
            <w:rFonts w:ascii="Times New Roman" w:hAnsi="Times New Roman" w:cs="Times New Roman"/>
            <w:sz w:val="24"/>
            <w:szCs w:val="24"/>
          </w:rPr>
          <w:delText xml:space="preserve">tests and </w:delText>
        </w:r>
      </w:del>
      <w:r>
        <w:rPr>
          <w:rFonts w:ascii="Times New Roman" w:hAnsi="Times New Roman" w:cs="Times New Roman"/>
          <w:sz w:val="24"/>
          <w:szCs w:val="24"/>
        </w:rPr>
        <w:t xml:space="preserve">types of analysis may be appropriate </w:t>
      </w:r>
      <w:r w:rsidR="00E87D22">
        <w:rPr>
          <w:rFonts w:ascii="Times New Roman" w:hAnsi="Times New Roman" w:cs="Times New Roman"/>
          <w:sz w:val="24"/>
          <w:szCs w:val="24"/>
        </w:rPr>
        <w:t>(and may involve, for example</w:t>
      </w:r>
      <w:r w:rsidR="00823183">
        <w:rPr>
          <w:rFonts w:ascii="Times New Roman" w:hAnsi="Times New Roman" w:cs="Times New Roman"/>
          <w:sz w:val="24"/>
          <w:szCs w:val="24"/>
        </w:rPr>
        <w:t>,</w:t>
      </w:r>
      <w:r w:rsidR="00E87D22">
        <w:rPr>
          <w:rFonts w:ascii="Times New Roman" w:hAnsi="Times New Roman" w:cs="Times New Roman"/>
          <w:sz w:val="24"/>
          <w:szCs w:val="24"/>
        </w:rPr>
        <w:t xml:space="preserve"> change-point </w:t>
      </w:r>
      <w:r w:rsidR="00823183">
        <w:rPr>
          <w:rFonts w:ascii="Times New Roman" w:hAnsi="Times New Roman" w:cs="Times New Roman"/>
          <w:sz w:val="24"/>
          <w:szCs w:val="24"/>
        </w:rPr>
        <w:t>or</w:t>
      </w:r>
      <w:r w:rsidR="00E87D22">
        <w:rPr>
          <w:rFonts w:ascii="Times New Roman" w:hAnsi="Times New Roman" w:cs="Times New Roman"/>
          <w:sz w:val="24"/>
          <w:szCs w:val="24"/>
        </w:rPr>
        <w:t xml:space="preserve"> other types of analysis) </w:t>
      </w:r>
      <w:r>
        <w:rPr>
          <w:rFonts w:ascii="Times New Roman" w:hAnsi="Times New Roman" w:cs="Times New Roman"/>
          <w:sz w:val="24"/>
          <w:szCs w:val="24"/>
        </w:rPr>
        <w:t>and should be identified and discussed among the various analysts involved in the project.</w:t>
      </w:r>
    </w:p>
    <w:p w14:paraId="59EA058C" w14:textId="77777777" w:rsidR="000B0D6F" w:rsidRDefault="000B0D6F" w:rsidP="00ED5CBD">
      <w:pPr>
        <w:spacing w:after="0"/>
        <w:ind w:firstLine="720"/>
        <w:rPr>
          <w:rFonts w:ascii="Times New Roman" w:hAnsi="Times New Roman" w:cs="Times New Roman"/>
          <w:sz w:val="24"/>
          <w:szCs w:val="24"/>
        </w:rPr>
      </w:pPr>
    </w:p>
    <w:p w14:paraId="01E3ABC6" w14:textId="77777777" w:rsidR="000B0D6F" w:rsidRDefault="000B0D6F" w:rsidP="00ED5CB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above is the primary task of this work order.  However, as time and funding allow, additional analytical work </w:t>
      </w:r>
      <w:r w:rsidRPr="00E87D22">
        <w:rPr>
          <w:rFonts w:ascii="Times New Roman" w:hAnsi="Times New Roman" w:cs="Times New Roman"/>
          <w:i/>
          <w:sz w:val="24"/>
          <w:szCs w:val="24"/>
        </w:rPr>
        <w:t>may</w:t>
      </w:r>
      <w:r>
        <w:rPr>
          <w:rFonts w:ascii="Times New Roman" w:hAnsi="Times New Roman" w:cs="Times New Roman"/>
          <w:sz w:val="24"/>
          <w:szCs w:val="24"/>
        </w:rPr>
        <w:t xml:space="preserve"> also be undertaken, as indicated below.</w:t>
      </w:r>
    </w:p>
    <w:p w14:paraId="16416B3A" w14:textId="77777777" w:rsidR="00ED5CBD" w:rsidRDefault="00ED5CBD" w:rsidP="00ED5CBD">
      <w:pPr>
        <w:spacing w:after="0"/>
        <w:ind w:firstLine="720"/>
        <w:rPr>
          <w:rFonts w:ascii="Times New Roman" w:hAnsi="Times New Roman" w:cs="Times New Roman"/>
          <w:sz w:val="24"/>
          <w:szCs w:val="24"/>
        </w:rPr>
      </w:pPr>
    </w:p>
    <w:p w14:paraId="66BB4E90" w14:textId="77777777" w:rsidR="0050689B" w:rsidRPr="00C04AD8" w:rsidRDefault="0050689B" w:rsidP="0050689B">
      <w:pPr>
        <w:rPr>
          <w:rFonts w:ascii="Times New Roman" w:hAnsi="Times New Roman" w:cs="Times New Roman"/>
          <w:b/>
          <w:i/>
          <w:sz w:val="24"/>
          <w:szCs w:val="24"/>
        </w:rPr>
      </w:pPr>
      <w:r w:rsidRPr="00C04AD8">
        <w:rPr>
          <w:rFonts w:ascii="Times New Roman" w:hAnsi="Times New Roman" w:cs="Times New Roman"/>
          <w:b/>
          <w:i/>
          <w:sz w:val="24"/>
          <w:szCs w:val="24"/>
        </w:rPr>
        <w:t>Mandatory Ship Reporting Systems</w:t>
      </w:r>
    </w:p>
    <w:p w14:paraId="3AC1C786" w14:textId="77777777" w:rsidR="00F22C64" w:rsidRDefault="0050689B" w:rsidP="0050689B">
      <w:pPr>
        <w:rPr>
          <w:rFonts w:ascii="Times New Roman" w:hAnsi="Times New Roman" w:cs="Times New Roman"/>
          <w:sz w:val="24"/>
          <w:szCs w:val="24"/>
        </w:rPr>
      </w:pPr>
      <w:r>
        <w:rPr>
          <w:rFonts w:ascii="Times New Roman" w:hAnsi="Times New Roman" w:cs="Times New Roman"/>
          <w:sz w:val="24"/>
          <w:szCs w:val="24"/>
        </w:rPr>
        <w:lastRenderedPageBreak/>
        <w:tab/>
        <w:t>In 1999, the International Mari</w:t>
      </w:r>
      <w:r w:rsidR="00F22C64">
        <w:rPr>
          <w:rFonts w:ascii="Times New Roman" w:hAnsi="Times New Roman" w:cs="Times New Roman"/>
          <w:sz w:val="24"/>
          <w:szCs w:val="24"/>
        </w:rPr>
        <w:t>ti</w:t>
      </w:r>
      <w:r>
        <w:rPr>
          <w:rFonts w:ascii="Times New Roman" w:hAnsi="Times New Roman" w:cs="Times New Roman"/>
          <w:sz w:val="24"/>
          <w:szCs w:val="24"/>
        </w:rPr>
        <w:t>me Organization endorsed and the U.S. implemented two Mandatory Ship Reporting (MSR) system areas in key right whale calving and feeding areas.  The systems require all vessels 300 gross tons and greater to report such things as location, time/date, speed, and destination to a shore-based station.  In response an automated message is sent to the reporting vessel that provides information on avoiding collisions with whales and the latest right whale sighting locations.  Incoming ships’ reports are parsed and archived.  Therefore,</w:t>
      </w:r>
      <w:r w:rsidR="006A64BC">
        <w:rPr>
          <w:rFonts w:ascii="Times New Roman" w:hAnsi="Times New Roman" w:cs="Times New Roman"/>
          <w:sz w:val="24"/>
          <w:szCs w:val="24"/>
        </w:rPr>
        <w:t xml:space="preserve"> over a decade of data involving inbound vessel data are available</w:t>
      </w:r>
      <w:r w:rsidR="00F22C64">
        <w:rPr>
          <w:rFonts w:ascii="Times New Roman" w:hAnsi="Times New Roman" w:cs="Times New Roman"/>
          <w:sz w:val="24"/>
          <w:szCs w:val="24"/>
        </w:rPr>
        <w:t xml:space="preserve"> for analysis.  Such ana</w:t>
      </w:r>
      <w:r w:rsidR="006A64BC">
        <w:rPr>
          <w:rFonts w:ascii="Times New Roman" w:hAnsi="Times New Roman" w:cs="Times New Roman"/>
          <w:sz w:val="24"/>
          <w:szCs w:val="24"/>
        </w:rPr>
        <w:t>lysis might include the amount of vessel use of these two areas, changes in vessel use patterns through time, and reported speeds of those vessels.</w:t>
      </w:r>
    </w:p>
    <w:p w14:paraId="37103805" w14:textId="77777777" w:rsidR="00F22C64" w:rsidRPr="00C04AD8" w:rsidRDefault="00F22C64" w:rsidP="0050689B">
      <w:pPr>
        <w:rPr>
          <w:rFonts w:ascii="Times New Roman" w:hAnsi="Times New Roman" w:cs="Times New Roman"/>
          <w:b/>
          <w:sz w:val="24"/>
          <w:szCs w:val="24"/>
        </w:rPr>
      </w:pPr>
      <w:r w:rsidRPr="00C04AD8">
        <w:rPr>
          <w:rFonts w:ascii="Times New Roman" w:hAnsi="Times New Roman" w:cs="Times New Roman"/>
          <w:b/>
          <w:sz w:val="24"/>
          <w:szCs w:val="24"/>
        </w:rPr>
        <w:t>Specific Tasks</w:t>
      </w:r>
    </w:p>
    <w:p w14:paraId="0441F794" w14:textId="77777777" w:rsidR="00F22C64" w:rsidRDefault="00F22C64" w:rsidP="0050689B">
      <w:pPr>
        <w:rPr>
          <w:rFonts w:ascii="Times New Roman" w:hAnsi="Times New Roman" w:cs="Times New Roman"/>
          <w:sz w:val="24"/>
          <w:szCs w:val="24"/>
        </w:rPr>
      </w:pPr>
      <w:r>
        <w:rPr>
          <w:rFonts w:ascii="Times New Roman" w:hAnsi="Times New Roman" w:cs="Times New Roman"/>
          <w:sz w:val="24"/>
          <w:szCs w:val="24"/>
        </w:rPr>
        <w:tab/>
        <w:t>NMFS Office of Protected Resources (OPR) has developed capabilities to archive and conduct basic analysis of vessel AIS data.  We have processed these data in a number of ways and can and will reduce and provide the data for the work described here in any way that lends itself to further analysis.  Our staff can also assist in this analysis.</w:t>
      </w:r>
    </w:p>
    <w:p w14:paraId="71C3A17C" w14:textId="77777777" w:rsidR="00F22C64" w:rsidRDefault="00F22C64" w:rsidP="0050689B">
      <w:pPr>
        <w:rPr>
          <w:rFonts w:ascii="Times New Roman" w:hAnsi="Times New Roman" w:cs="Times New Roman"/>
          <w:sz w:val="24"/>
          <w:szCs w:val="24"/>
        </w:rPr>
      </w:pPr>
      <w:r>
        <w:rPr>
          <w:rFonts w:ascii="Times New Roman" w:hAnsi="Times New Roman" w:cs="Times New Roman"/>
          <w:sz w:val="24"/>
          <w:szCs w:val="24"/>
        </w:rPr>
        <w:t>Therefore, specific tasks for this work are:</w:t>
      </w:r>
    </w:p>
    <w:p w14:paraId="7916FF24" w14:textId="3D56EED9" w:rsidR="00F22C64" w:rsidRPr="00C04AD8" w:rsidRDefault="00F22C64" w:rsidP="00C04AD8">
      <w:pPr>
        <w:pStyle w:val="ListParagraph"/>
        <w:numPr>
          <w:ilvl w:val="0"/>
          <w:numId w:val="1"/>
        </w:numPr>
        <w:rPr>
          <w:rFonts w:ascii="Times New Roman" w:hAnsi="Times New Roman" w:cs="Times New Roman"/>
          <w:sz w:val="24"/>
          <w:szCs w:val="24"/>
        </w:rPr>
      </w:pPr>
      <w:r w:rsidRPr="00C04AD8">
        <w:rPr>
          <w:rFonts w:ascii="Times New Roman" w:hAnsi="Times New Roman" w:cs="Times New Roman"/>
          <w:sz w:val="24"/>
          <w:szCs w:val="24"/>
        </w:rPr>
        <w:t xml:space="preserve">Review existing data or reduced data to </w:t>
      </w:r>
      <w:r w:rsidR="00E87D22">
        <w:rPr>
          <w:rFonts w:ascii="Times New Roman" w:hAnsi="Times New Roman" w:cs="Times New Roman"/>
          <w:sz w:val="24"/>
          <w:szCs w:val="24"/>
        </w:rPr>
        <w:t>identify</w:t>
      </w:r>
      <w:r w:rsidRPr="00C04AD8">
        <w:rPr>
          <w:rFonts w:ascii="Times New Roman" w:hAnsi="Times New Roman" w:cs="Times New Roman"/>
          <w:sz w:val="24"/>
          <w:szCs w:val="24"/>
        </w:rPr>
        <w:t>, in consultation with OPR staff, appropriate statistical</w:t>
      </w:r>
      <w:r w:rsidR="000B0D6F">
        <w:rPr>
          <w:rFonts w:ascii="Times New Roman" w:hAnsi="Times New Roman" w:cs="Times New Roman"/>
          <w:sz w:val="24"/>
          <w:szCs w:val="24"/>
        </w:rPr>
        <w:t xml:space="preserve"> </w:t>
      </w:r>
      <w:del w:id="5" w:author="Christopher Fonnesbeck" w:date="2013-03-12T09:57:00Z">
        <w:r w:rsidR="000B0D6F" w:rsidDel="009B51ED">
          <w:rPr>
            <w:rFonts w:ascii="Times New Roman" w:hAnsi="Times New Roman" w:cs="Times New Roman"/>
            <w:sz w:val="24"/>
            <w:szCs w:val="24"/>
          </w:rPr>
          <w:delText xml:space="preserve">tests </w:delText>
        </w:r>
      </w:del>
      <w:ins w:id="6" w:author="Christopher Fonnesbeck" w:date="2013-03-12T09:57:00Z">
        <w:r w:rsidR="009B51ED">
          <w:rPr>
            <w:rFonts w:ascii="Times New Roman" w:hAnsi="Times New Roman" w:cs="Times New Roman"/>
            <w:sz w:val="24"/>
            <w:szCs w:val="24"/>
          </w:rPr>
          <w:t xml:space="preserve">models </w:t>
        </w:r>
      </w:ins>
      <w:r w:rsidR="000B0D6F">
        <w:rPr>
          <w:rFonts w:ascii="Times New Roman" w:hAnsi="Times New Roman" w:cs="Times New Roman"/>
          <w:sz w:val="24"/>
          <w:szCs w:val="24"/>
        </w:rPr>
        <w:t>and analyses of (primarily) vessel AIS data</w:t>
      </w:r>
      <w:r w:rsidR="008F1BB4">
        <w:rPr>
          <w:rFonts w:ascii="Times New Roman" w:hAnsi="Times New Roman" w:cs="Times New Roman"/>
          <w:sz w:val="24"/>
          <w:szCs w:val="24"/>
        </w:rPr>
        <w:t>.</w:t>
      </w:r>
    </w:p>
    <w:p w14:paraId="0246F3E7" w14:textId="77777777" w:rsidR="007857A2" w:rsidRPr="00C04AD8" w:rsidRDefault="00F22C64" w:rsidP="0050689B">
      <w:pPr>
        <w:pStyle w:val="ListParagraph"/>
        <w:numPr>
          <w:ilvl w:val="0"/>
          <w:numId w:val="1"/>
        </w:numPr>
        <w:rPr>
          <w:rFonts w:ascii="Times New Roman" w:hAnsi="Times New Roman" w:cs="Times New Roman"/>
          <w:sz w:val="24"/>
          <w:szCs w:val="24"/>
        </w:rPr>
      </w:pPr>
      <w:r w:rsidRPr="00C04AD8">
        <w:rPr>
          <w:rFonts w:ascii="Times New Roman" w:hAnsi="Times New Roman" w:cs="Times New Roman"/>
          <w:sz w:val="24"/>
          <w:szCs w:val="24"/>
        </w:rPr>
        <w:t xml:space="preserve">Once identified use all the </w:t>
      </w:r>
      <w:r w:rsidR="00C04AD8" w:rsidRPr="00C04AD8">
        <w:rPr>
          <w:rFonts w:ascii="Times New Roman" w:hAnsi="Times New Roman" w:cs="Times New Roman"/>
          <w:sz w:val="24"/>
          <w:szCs w:val="24"/>
        </w:rPr>
        <w:t>data</w:t>
      </w:r>
      <w:r w:rsidR="003D54AC">
        <w:rPr>
          <w:rFonts w:ascii="Times New Roman" w:hAnsi="Times New Roman" w:cs="Times New Roman"/>
          <w:sz w:val="24"/>
          <w:szCs w:val="24"/>
        </w:rPr>
        <w:t xml:space="preserve"> or a subset of the data, to conduct appropriate statistical analysis</w:t>
      </w:r>
      <w:r w:rsidR="00E87D22">
        <w:rPr>
          <w:rFonts w:ascii="Times New Roman" w:hAnsi="Times New Roman" w:cs="Times New Roman"/>
          <w:sz w:val="24"/>
          <w:szCs w:val="24"/>
        </w:rPr>
        <w:t xml:space="preserve">, and report and </w:t>
      </w:r>
      <w:r w:rsidR="008F1BB4">
        <w:rPr>
          <w:rFonts w:ascii="Times New Roman" w:hAnsi="Times New Roman" w:cs="Times New Roman"/>
          <w:sz w:val="24"/>
          <w:szCs w:val="24"/>
        </w:rPr>
        <w:t>describe</w:t>
      </w:r>
      <w:r w:rsidR="00E87D22">
        <w:rPr>
          <w:rFonts w:ascii="Times New Roman" w:hAnsi="Times New Roman" w:cs="Times New Roman"/>
          <w:sz w:val="24"/>
          <w:szCs w:val="24"/>
        </w:rPr>
        <w:t xml:space="preserve"> the results</w:t>
      </w:r>
    </w:p>
    <w:p w14:paraId="7707A714" w14:textId="77777777" w:rsidR="007857A2" w:rsidRPr="00C04AD8" w:rsidRDefault="007857A2" w:rsidP="0050689B">
      <w:pPr>
        <w:rPr>
          <w:rFonts w:ascii="Times New Roman" w:hAnsi="Times New Roman" w:cs="Times New Roman"/>
          <w:b/>
          <w:sz w:val="24"/>
          <w:szCs w:val="24"/>
        </w:rPr>
      </w:pPr>
      <w:r w:rsidRPr="00C04AD8">
        <w:rPr>
          <w:rFonts w:ascii="Times New Roman" w:hAnsi="Times New Roman" w:cs="Times New Roman"/>
          <w:b/>
          <w:sz w:val="24"/>
          <w:szCs w:val="24"/>
        </w:rPr>
        <w:t>Deliverables</w:t>
      </w:r>
      <w:r w:rsidR="005D6462" w:rsidRPr="00C04AD8">
        <w:rPr>
          <w:rFonts w:ascii="Times New Roman" w:hAnsi="Times New Roman" w:cs="Times New Roman"/>
          <w:b/>
          <w:sz w:val="24"/>
          <w:szCs w:val="24"/>
        </w:rPr>
        <w:t>, Funding,</w:t>
      </w:r>
      <w:r w:rsidRPr="00C04AD8">
        <w:rPr>
          <w:rFonts w:ascii="Times New Roman" w:hAnsi="Times New Roman" w:cs="Times New Roman"/>
          <w:b/>
          <w:sz w:val="24"/>
          <w:szCs w:val="24"/>
        </w:rPr>
        <w:t xml:space="preserve"> and Timelines</w:t>
      </w:r>
    </w:p>
    <w:p w14:paraId="7BA19304" w14:textId="77777777" w:rsidR="00C04AD8" w:rsidRPr="00C04AD8" w:rsidRDefault="00C04AD8" w:rsidP="00C04AD8">
      <w:pPr>
        <w:ind w:firstLine="720"/>
        <w:rPr>
          <w:rFonts w:ascii="Times New Roman" w:hAnsi="Times New Roman" w:cs="Times New Roman"/>
          <w:b/>
          <w:i/>
          <w:sz w:val="24"/>
          <w:szCs w:val="24"/>
        </w:rPr>
      </w:pPr>
      <w:r w:rsidRPr="00C04AD8">
        <w:rPr>
          <w:rFonts w:ascii="Times New Roman" w:hAnsi="Times New Roman" w:cs="Times New Roman"/>
          <w:b/>
          <w:i/>
          <w:sz w:val="24"/>
          <w:szCs w:val="24"/>
        </w:rPr>
        <w:t>Deliverables, Funding, and Timelines</w:t>
      </w:r>
    </w:p>
    <w:p w14:paraId="0091EED4" w14:textId="0621DA52" w:rsidR="00E87D22" w:rsidRDefault="00E87D22">
      <w:pPr>
        <w:pStyle w:val="ListParagraph"/>
        <w:numPr>
          <w:ilvl w:val="0"/>
          <w:numId w:val="4"/>
        </w:numPr>
        <w:rPr>
          <w:rFonts w:ascii="Times New Roman" w:hAnsi="Times New Roman" w:cs="Times New Roman"/>
          <w:sz w:val="24"/>
          <w:szCs w:val="24"/>
        </w:rPr>
        <w:pPrChange w:id="7" w:author="Christopher Fonnesbeck" w:date="2013-03-12T10:02:00Z">
          <w:pPr>
            <w:pStyle w:val="ListParagraph"/>
            <w:numPr>
              <w:numId w:val="2"/>
            </w:numPr>
            <w:ind w:hanging="360"/>
          </w:pPr>
        </w:pPrChange>
      </w:pPr>
      <w:r>
        <w:rPr>
          <w:rFonts w:ascii="Times New Roman" w:hAnsi="Times New Roman" w:cs="Times New Roman"/>
          <w:sz w:val="24"/>
          <w:szCs w:val="24"/>
        </w:rPr>
        <w:t xml:space="preserve">In consultation with PR staff, review the data and determine mutually agreed statistical </w:t>
      </w:r>
      <w:del w:id="8" w:author="Christopher Fonnesbeck" w:date="2013-03-12T09:57:00Z">
        <w:r w:rsidDel="00A821BA">
          <w:rPr>
            <w:rFonts w:ascii="Times New Roman" w:hAnsi="Times New Roman" w:cs="Times New Roman"/>
            <w:sz w:val="24"/>
            <w:szCs w:val="24"/>
          </w:rPr>
          <w:delText>tests</w:delText>
        </w:r>
      </w:del>
      <w:ins w:id="9" w:author="Christopher Fonnesbeck" w:date="2013-03-12T09:57:00Z">
        <w:r w:rsidR="00A821BA">
          <w:rPr>
            <w:rFonts w:ascii="Times New Roman" w:hAnsi="Times New Roman" w:cs="Times New Roman"/>
            <w:sz w:val="24"/>
            <w:szCs w:val="24"/>
          </w:rPr>
          <w:t>models</w:t>
        </w:r>
      </w:ins>
      <w:r>
        <w:rPr>
          <w:rFonts w:ascii="Times New Roman" w:hAnsi="Times New Roman" w:cs="Times New Roman"/>
          <w:sz w:val="24"/>
          <w:szCs w:val="24"/>
        </w:rPr>
        <w:t xml:space="preserve">, </w:t>
      </w:r>
      <w:commentRangeStart w:id="10"/>
      <w:r>
        <w:rPr>
          <w:rFonts w:ascii="Times New Roman" w:hAnsi="Times New Roman" w:cs="Times New Roman"/>
          <w:sz w:val="24"/>
          <w:szCs w:val="24"/>
        </w:rPr>
        <w:t xml:space="preserve">and if there are to be considered stepwise (depending on initial results), </w:t>
      </w:r>
      <w:commentRangeEnd w:id="10"/>
      <w:r w:rsidR="00A821BA">
        <w:rPr>
          <w:rStyle w:val="CommentReference"/>
        </w:rPr>
        <w:commentReference w:id="10"/>
      </w:r>
      <w:r>
        <w:rPr>
          <w:rFonts w:ascii="Times New Roman" w:hAnsi="Times New Roman" w:cs="Times New Roman"/>
          <w:sz w:val="24"/>
          <w:szCs w:val="24"/>
        </w:rPr>
        <w:t>suggest a possible set of analytical scenarios</w:t>
      </w:r>
    </w:p>
    <w:p w14:paraId="7983DD8E" w14:textId="77777777" w:rsidR="007857A2" w:rsidRPr="00C04AD8" w:rsidRDefault="008F1BB4">
      <w:pPr>
        <w:pStyle w:val="ListParagraph"/>
        <w:numPr>
          <w:ilvl w:val="0"/>
          <w:numId w:val="4"/>
        </w:numPr>
        <w:rPr>
          <w:rFonts w:ascii="Times New Roman" w:hAnsi="Times New Roman" w:cs="Times New Roman"/>
          <w:sz w:val="24"/>
          <w:szCs w:val="24"/>
        </w:rPr>
        <w:pPrChange w:id="11" w:author="Christopher Fonnesbeck" w:date="2013-03-12T10:02:00Z">
          <w:pPr>
            <w:pStyle w:val="ListParagraph"/>
            <w:numPr>
              <w:numId w:val="2"/>
            </w:numPr>
            <w:ind w:hanging="360"/>
          </w:pPr>
        </w:pPrChange>
      </w:pPr>
      <w:r>
        <w:rPr>
          <w:rFonts w:ascii="Times New Roman" w:hAnsi="Times New Roman" w:cs="Times New Roman"/>
          <w:sz w:val="24"/>
          <w:szCs w:val="24"/>
        </w:rPr>
        <w:t>Identify</w:t>
      </w:r>
      <w:r w:rsidR="00C04AD8" w:rsidRPr="00C04AD8">
        <w:rPr>
          <w:rFonts w:ascii="Times New Roman" w:hAnsi="Times New Roman" w:cs="Times New Roman"/>
          <w:sz w:val="24"/>
          <w:szCs w:val="24"/>
        </w:rPr>
        <w:t xml:space="preserve"> a suggested </w:t>
      </w:r>
      <w:r w:rsidR="007857A2" w:rsidRPr="00C04AD8">
        <w:rPr>
          <w:rFonts w:ascii="Times New Roman" w:hAnsi="Times New Roman" w:cs="Times New Roman"/>
          <w:sz w:val="24"/>
          <w:szCs w:val="24"/>
        </w:rPr>
        <w:t>analytical framework</w:t>
      </w:r>
    </w:p>
    <w:p w14:paraId="52D786AC" w14:textId="77777777" w:rsidR="007857A2" w:rsidRDefault="007857A2">
      <w:pPr>
        <w:pStyle w:val="ListParagraph"/>
        <w:numPr>
          <w:ilvl w:val="0"/>
          <w:numId w:val="4"/>
        </w:numPr>
        <w:rPr>
          <w:rFonts w:ascii="Times New Roman" w:hAnsi="Times New Roman" w:cs="Times New Roman"/>
          <w:sz w:val="24"/>
          <w:szCs w:val="24"/>
        </w:rPr>
        <w:pPrChange w:id="12" w:author="Christopher Fonnesbeck" w:date="2013-03-12T10:02:00Z">
          <w:pPr>
            <w:pStyle w:val="ListParagraph"/>
            <w:numPr>
              <w:numId w:val="2"/>
            </w:numPr>
            <w:ind w:hanging="360"/>
          </w:pPr>
        </w:pPrChange>
      </w:pPr>
      <w:r w:rsidRPr="00C04AD8">
        <w:rPr>
          <w:rFonts w:ascii="Times New Roman" w:hAnsi="Times New Roman" w:cs="Times New Roman"/>
          <w:sz w:val="24"/>
          <w:szCs w:val="24"/>
        </w:rPr>
        <w:t xml:space="preserve">Conduct analysis and provide </w:t>
      </w:r>
      <w:r w:rsidR="008F1BB4">
        <w:rPr>
          <w:rFonts w:ascii="Times New Roman" w:hAnsi="Times New Roman" w:cs="Times New Roman"/>
          <w:sz w:val="24"/>
          <w:szCs w:val="24"/>
        </w:rPr>
        <w:t xml:space="preserve">the </w:t>
      </w:r>
      <w:r w:rsidRPr="00C04AD8">
        <w:rPr>
          <w:rFonts w:ascii="Times New Roman" w:hAnsi="Times New Roman" w:cs="Times New Roman"/>
          <w:sz w:val="24"/>
          <w:szCs w:val="24"/>
        </w:rPr>
        <w:t xml:space="preserve">results </w:t>
      </w:r>
      <w:r w:rsidR="008F1BB4">
        <w:rPr>
          <w:rFonts w:ascii="Times New Roman" w:hAnsi="Times New Roman" w:cs="Times New Roman"/>
          <w:sz w:val="24"/>
          <w:szCs w:val="24"/>
        </w:rPr>
        <w:t>of the various statistical tests</w:t>
      </w:r>
      <w:r w:rsidR="008F1BB4" w:rsidRPr="00C04AD8">
        <w:rPr>
          <w:rFonts w:ascii="Times New Roman" w:hAnsi="Times New Roman" w:cs="Times New Roman"/>
          <w:sz w:val="24"/>
          <w:szCs w:val="24"/>
        </w:rPr>
        <w:t xml:space="preserve"> </w:t>
      </w:r>
      <w:r w:rsidRPr="00C04AD8">
        <w:rPr>
          <w:rFonts w:ascii="Times New Roman" w:hAnsi="Times New Roman" w:cs="Times New Roman"/>
          <w:sz w:val="24"/>
          <w:szCs w:val="24"/>
        </w:rPr>
        <w:t xml:space="preserve">and </w:t>
      </w:r>
      <w:r w:rsidR="008F1BB4">
        <w:rPr>
          <w:rFonts w:ascii="Times New Roman" w:hAnsi="Times New Roman" w:cs="Times New Roman"/>
          <w:sz w:val="24"/>
          <w:szCs w:val="24"/>
        </w:rPr>
        <w:t xml:space="preserve">a description of the </w:t>
      </w:r>
      <w:r w:rsidRPr="00C04AD8">
        <w:rPr>
          <w:rFonts w:ascii="Times New Roman" w:hAnsi="Times New Roman" w:cs="Times New Roman"/>
          <w:sz w:val="24"/>
          <w:szCs w:val="24"/>
        </w:rPr>
        <w:t xml:space="preserve">conclusions of </w:t>
      </w:r>
      <w:r w:rsidR="00C04AD8" w:rsidRPr="00C04AD8">
        <w:rPr>
          <w:rFonts w:ascii="Times New Roman" w:hAnsi="Times New Roman" w:cs="Times New Roman"/>
          <w:sz w:val="24"/>
          <w:szCs w:val="24"/>
        </w:rPr>
        <w:t>that</w:t>
      </w:r>
      <w:r w:rsidRPr="00C04AD8">
        <w:rPr>
          <w:rFonts w:ascii="Times New Roman" w:hAnsi="Times New Roman" w:cs="Times New Roman"/>
          <w:sz w:val="24"/>
          <w:szCs w:val="24"/>
        </w:rPr>
        <w:t xml:space="preserve"> analysis</w:t>
      </w:r>
    </w:p>
    <w:p w14:paraId="3156640E" w14:textId="77777777" w:rsidR="003D54AC" w:rsidRPr="00C04AD8" w:rsidRDefault="00E87D22">
      <w:pPr>
        <w:pStyle w:val="ListParagraph"/>
        <w:numPr>
          <w:ilvl w:val="0"/>
          <w:numId w:val="4"/>
        </w:numPr>
        <w:rPr>
          <w:rFonts w:ascii="Times New Roman" w:hAnsi="Times New Roman" w:cs="Times New Roman"/>
          <w:sz w:val="24"/>
          <w:szCs w:val="24"/>
        </w:rPr>
        <w:pPrChange w:id="13" w:author="Christopher Fonnesbeck" w:date="2013-03-12T10:02:00Z">
          <w:pPr>
            <w:pStyle w:val="ListParagraph"/>
            <w:numPr>
              <w:numId w:val="2"/>
            </w:numPr>
            <w:ind w:hanging="360"/>
          </w:pPr>
        </w:pPrChange>
      </w:pPr>
      <w:r>
        <w:rPr>
          <w:rFonts w:ascii="Times New Roman" w:hAnsi="Times New Roman" w:cs="Times New Roman"/>
          <w:sz w:val="24"/>
          <w:szCs w:val="24"/>
        </w:rPr>
        <w:t xml:space="preserve">Work with PR staff to develop language suitable for publication that describes the analytical approach, analysis conducted, </w:t>
      </w:r>
      <w:r w:rsidR="003D54AC">
        <w:rPr>
          <w:rFonts w:ascii="Times New Roman" w:hAnsi="Times New Roman" w:cs="Times New Roman"/>
          <w:sz w:val="24"/>
          <w:szCs w:val="24"/>
        </w:rPr>
        <w:t>and the outcome(s) of the analysis.</w:t>
      </w:r>
    </w:p>
    <w:p w14:paraId="5A493252" w14:textId="77777777" w:rsidR="00C04AD8" w:rsidRPr="00C04AD8" w:rsidRDefault="00C04AD8" w:rsidP="00C04AD8">
      <w:pPr>
        <w:ind w:firstLine="720"/>
        <w:rPr>
          <w:rFonts w:ascii="Times New Roman" w:hAnsi="Times New Roman" w:cs="Times New Roman"/>
          <w:b/>
          <w:i/>
          <w:sz w:val="24"/>
          <w:szCs w:val="24"/>
        </w:rPr>
      </w:pPr>
      <w:r w:rsidRPr="00C04AD8">
        <w:rPr>
          <w:rFonts w:ascii="Times New Roman" w:hAnsi="Times New Roman" w:cs="Times New Roman"/>
          <w:b/>
          <w:i/>
          <w:sz w:val="24"/>
          <w:szCs w:val="24"/>
        </w:rPr>
        <w:t>Timelines</w:t>
      </w:r>
    </w:p>
    <w:p w14:paraId="451C4756" w14:textId="7E92D333" w:rsidR="007857A2" w:rsidRDefault="007857A2" w:rsidP="008F1BB4">
      <w:pPr>
        <w:ind w:firstLine="720"/>
        <w:rPr>
          <w:rFonts w:ascii="Times New Roman" w:hAnsi="Times New Roman" w:cs="Times New Roman"/>
          <w:sz w:val="24"/>
          <w:szCs w:val="24"/>
        </w:rPr>
      </w:pPr>
      <w:r>
        <w:rPr>
          <w:rFonts w:ascii="Times New Roman" w:hAnsi="Times New Roman" w:cs="Times New Roman"/>
          <w:sz w:val="24"/>
          <w:szCs w:val="24"/>
        </w:rPr>
        <w:t xml:space="preserve">It is expected that all the work </w:t>
      </w:r>
      <w:r w:rsidR="008F1BB4">
        <w:rPr>
          <w:rFonts w:ascii="Times New Roman" w:hAnsi="Times New Roman" w:cs="Times New Roman"/>
          <w:sz w:val="24"/>
          <w:szCs w:val="24"/>
        </w:rPr>
        <w:t>will</w:t>
      </w:r>
      <w:r>
        <w:rPr>
          <w:rFonts w:ascii="Times New Roman" w:hAnsi="Times New Roman" w:cs="Times New Roman"/>
          <w:sz w:val="24"/>
          <w:szCs w:val="24"/>
        </w:rPr>
        <w:t xml:space="preserve"> be </w:t>
      </w:r>
      <w:r w:rsidR="008F1BB4">
        <w:rPr>
          <w:rFonts w:ascii="Times New Roman" w:hAnsi="Times New Roman" w:cs="Times New Roman"/>
          <w:sz w:val="24"/>
          <w:szCs w:val="24"/>
        </w:rPr>
        <w:t>completed</w:t>
      </w:r>
      <w:r>
        <w:rPr>
          <w:rFonts w:ascii="Times New Roman" w:hAnsi="Times New Roman" w:cs="Times New Roman"/>
          <w:sz w:val="24"/>
          <w:szCs w:val="24"/>
        </w:rPr>
        <w:t xml:space="preserve"> within </w:t>
      </w:r>
      <w:r w:rsidR="00220E40">
        <w:rPr>
          <w:rFonts w:ascii="Times New Roman" w:hAnsi="Times New Roman" w:cs="Times New Roman"/>
          <w:sz w:val="24"/>
          <w:szCs w:val="24"/>
        </w:rPr>
        <w:t>3-</w:t>
      </w:r>
      <w:r>
        <w:rPr>
          <w:rFonts w:ascii="Times New Roman" w:hAnsi="Times New Roman" w:cs="Times New Roman"/>
          <w:sz w:val="24"/>
          <w:szCs w:val="24"/>
        </w:rPr>
        <w:t>6 months</w:t>
      </w:r>
      <w:del w:id="14" w:author="Christopher Fonnesbeck" w:date="2013-03-12T10:00:00Z">
        <w:r w:rsidDel="003E7534">
          <w:rPr>
            <w:rFonts w:ascii="Times New Roman" w:hAnsi="Times New Roman" w:cs="Times New Roman"/>
            <w:sz w:val="24"/>
            <w:szCs w:val="24"/>
          </w:rPr>
          <w:delText xml:space="preserve">, preferably </w:delText>
        </w:r>
        <w:r w:rsidR="00E87D22" w:rsidDel="003E7534">
          <w:rPr>
            <w:rFonts w:ascii="Times New Roman" w:hAnsi="Times New Roman" w:cs="Times New Roman"/>
            <w:sz w:val="24"/>
            <w:szCs w:val="24"/>
          </w:rPr>
          <w:delText xml:space="preserve">far </w:delText>
        </w:r>
        <w:r w:rsidDel="003E7534">
          <w:rPr>
            <w:rFonts w:ascii="Times New Roman" w:hAnsi="Times New Roman" w:cs="Times New Roman"/>
            <w:sz w:val="24"/>
            <w:szCs w:val="24"/>
          </w:rPr>
          <w:delText>sooner if possible,</w:delText>
        </w:r>
      </w:del>
      <w:r>
        <w:rPr>
          <w:rFonts w:ascii="Times New Roman" w:hAnsi="Times New Roman" w:cs="Times New Roman"/>
          <w:sz w:val="24"/>
          <w:szCs w:val="24"/>
        </w:rPr>
        <w:t xml:space="preserve"> fro</w:t>
      </w:r>
      <w:r w:rsidR="005D6462">
        <w:rPr>
          <w:rFonts w:ascii="Times New Roman" w:hAnsi="Times New Roman" w:cs="Times New Roman"/>
          <w:sz w:val="24"/>
          <w:szCs w:val="24"/>
        </w:rPr>
        <w:t xml:space="preserve">m the initiation of </w:t>
      </w:r>
      <w:r w:rsidR="00E87D22">
        <w:rPr>
          <w:rFonts w:ascii="Times New Roman" w:hAnsi="Times New Roman" w:cs="Times New Roman"/>
          <w:sz w:val="24"/>
          <w:szCs w:val="24"/>
        </w:rPr>
        <w:t>this work order</w:t>
      </w:r>
      <w:r>
        <w:rPr>
          <w:rFonts w:ascii="Times New Roman" w:hAnsi="Times New Roman" w:cs="Times New Roman"/>
          <w:sz w:val="24"/>
          <w:szCs w:val="24"/>
        </w:rPr>
        <w:t>.</w:t>
      </w:r>
    </w:p>
    <w:p w14:paraId="68E97605" w14:textId="77777777" w:rsidR="00C04AD8" w:rsidRPr="00C04AD8" w:rsidRDefault="00C04AD8" w:rsidP="00C04AD8">
      <w:pPr>
        <w:ind w:firstLine="720"/>
        <w:rPr>
          <w:rFonts w:ascii="Times New Roman" w:hAnsi="Times New Roman" w:cs="Times New Roman"/>
          <w:b/>
          <w:i/>
          <w:sz w:val="24"/>
          <w:szCs w:val="24"/>
        </w:rPr>
      </w:pPr>
      <w:r>
        <w:rPr>
          <w:rFonts w:ascii="Times New Roman" w:hAnsi="Times New Roman" w:cs="Times New Roman"/>
          <w:b/>
          <w:i/>
          <w:sz w:val="24"/>
          <w:szCs w:val="24"/>
        </w:rPr>
        <w:t>Funding</w:t>
      </w:r>
    </w:p>
    <w:p w14:paraId="5F619E77" w14:textId="61BD3CAB" w:rsidR="005D6462" w:rsidRDefault="005D6462" w:rsidP="00C04AD8">
      <w:pPr>
        <w:ind w:firstLine="720"/>
        <w:rPr>
          <w:rFonts w:ascii="Times New Roman" w:hAnsi="Times New Roman" w:cs="Times New Roman"/>
          <w:sz w:val="24"/>
          <w:szCs w:val="24"/>
        </w:rPr>
      </w:pPr>
      <w:r>
        <w:rPr>
          <w:rFonts w:ascii="Times New Roman" w:hAnsi="Times New Roman" w:cs="Times New Roman"/>
          <w:sz w:val="24"/>
          <w:szCs w:val="24"/>
        </w:rPr>
        <w:lastRenderedPageBreak/>
        <w:t>Funding for the work described h</w:t>
      </w:r>
      <w:r w:rsidR="000B0D6F">
        <w:rPr>
          <w:rFonts w:ascii="Times New Roman" w:hAnsi="Times New Roman" w:cs="Times New Roman"/>
          <w:sz w:val="24"/>
          <w:szCs w:val="24"/>
        </w:rPr>
        <w:t>ere is expected not to exceed $1</w:t>
      </w:r>
      <w:r>
        <w:rPr>
          <w:rFonts w:ascii="Times New Roman" w:hAnsi="Times New Roman" w:cs="Times New Roman"/>
          <w:sz w:val="24"/>
          <w:szCs w:val="24"/>
        </w:rPr>
        <w:t>5K.</w:t>
      </w:r>
      <w:r w:rsidR="000B0D6F">
        <w:rPr>
          <w:rFonts w:ascii="Times New Roman" w:hAnsi="Times New Roman" w:cs="Times New Roman"/>
          <w:sz w:val="24"/>
          <w:szCs w:val="24"/>
        </w:rPr>
        <w:t xml:space="preserve">  Payment will be made following the submission of periodic invoices indicating time worked</w:t>
      </w:r>
      <w:r w:rsidR="008F1BB4">
        <w:rPr>
          <w:rFonts w:ascii="Times New Roman" w:hAnsi="Times New Roman" w:cs="Times New Roman"/>
          <w:sz w:val="24"/>
          <w:szCs w:val="24"/>
        </w:rPr>
        <w:t xml:space="preserve">, based on </w:t>
      </w:r>
      <w:r w:rsidR="003D54AC">
        <w:rPr>
          <w:rFonts w:ascii="Times New Roman" w:hAnsi="Times New Roman" w:cs="Times New Roman"/>
          <w:sz w:val="24"/>
          <w:szCs w:val="24"/>
        </w:rPr>
        <w:t>a rate of $</w:t>
      </w:r>
      <w:ins w:id="15" w:author="Christopher Fonnesbeck" w:date="2013-03-12T10:01:00Z">
        <w:r w:rsidR="003E7534">
          <w:rPr>
            <w:rFonts w:ascii="Times New Roman" w:hAnsi="Times New Roman" w:cs="Times New Roman"/>
            <w:sz w:val="24"/>
            <w:szCs w:val="24"/>
          </w:rPr>
          <w:t>120</w:t>
        </w:r>
      </w:ins>
      <w:del w:id="16" w:author="Christopher Fonnesbeck" w:date="2013-03-12T10:01:00Z">
        <w:r w:rsidR="003D54AC" w:rsidDel="003E7534">
          <w:rPr>
            <w:rFonts w:ascii="Times New Roman" w:hAnsi="Times New Roman" w:cs="Times New Roman"/>
            <w:sz w:val="24"/>
            <w:szCs w:val="24"/>
          </w:rPr>
          <w:delText>__</w:delText>
        </w:r>
      </w:del>
      <w:r w:rsidR="003D54AC">
        <w:rPr>
          <w:rFonts w:ascii="Times New Roman" w:hAnsi="Times New Roman" w:cs="Times New Roman"/>
          <w:sz w:val="24"/>
          <w:szCs w:val="24"/>
        </w:rPr>
        <w:t xml:space="preserve"> p</w:t>
      </w:r>
      <w:r w:rsidR="000B0D6F">
        <w:rPr>
          <w:rFonts w:ascii="Times New Roman" w:hAnsi="Times New Roman" w:cs="Times New Roman"/>
          <w:sz w:val="24"/>
          <w:szCs w:val="24"/>
        </w:rPr>
        <w:t>er hour</w:t>
      </w:r>
      <w:r w:rsidR="008F1BB4">
        <w:rPr>
          <w:rFonts w:ascii="Times New Roman" w:hAnsi="Times New Roman" w:cs="Times New Roman"/>
          <w:sz w:val="24"/>
          <w:szCs w:val="24"/>
        </w:rPr>
        <w:t>.  U</w:t>
      </w:r>
      <w:r w:rsidR="005E5639">
        <w:rPr>
          <w:rFonts w:ascii="Times New Roman" w:hAnsi="Times New Roman" w:cs="Times New Roman"/>
          <w:sz w:val="24"/>
          <w:szCs w:val="24"/>
        </w:rPr>
        <w:t>p to, but not to exceed</w:t>
      </w:r>
      <w:r w:rsidR="008F1BB4">
        <w:rPr>
          <w:rFonts w:ascii="Times New Roman" w:hAnsi="Times New Roman" w:cs="Times New Roman"/>
          <w:sz w:val="24"/>
          <w:szCs w:val="24"/>
        </w:rPr>
        <w:t>,</w:t>
      </w:r>
      <w:r w:rsidR="005E5639">
        <w:rPr>
          <w:rFonts w:ascii="Times New Roman" w:hAnsi="Times New Roman" w:cs="Times New Roman"/>
          <w:sz w:val="24"/>
          <w:szCs w:val="24"/>
        </w:rPr>
        <w:t xml:space="preserve"> 1/2 of the total contract amount</w:t>
      </w:r>
      <w:r w:rsidR="008F1BB4">
        <w:rPr>
          <w:rFonts w:ascii="Times New Roman" w:hAnsi="Times New Roman" w:cs="Times New Roman"/>
          <w:sz w:val="24"/>
          <w:szCs w:val="24"/>
        </w:rPr>
        <w:t xml:space="preserve"> will be paid at this hourly rate</w:t>
      </w:r>
      <w:r w:rsidR="000B0D6F">
        <w:rPr>
          <w:rFonts w:ascii="Times New Roman" w:hAnsi="Times New Roman" w:cs="Times New Roman"/>
          <w:sz w:val="24"/>
          <w:szCs w:val="24"/>
        </w:rPr>
        <w:t>.</w:t>
      </w:r>
      <w:r w:rsidR="003D54AC">
        <w:rPr>
          <w:rFonts w:ascii="Times New Roman" w:hAnsi="Times New Roman" w:cs="Times New Roman"/>
          <w:sz w:val="24"/>
          <w:szCs w:val="24"/>
        </w:rPr>
        <w:t xml:space="preserve">  The balance of the total will be paid upon r</w:t>
      </w:r>
      <w:r w:rsidR="00E87D22">
        <w:rPr>
          <w:rFonts w:ascii="Times New Roman" w:hAnsi="Times New Roman" w:cs="Times New Roman"/>
          <w:sz w:val="24"/>
          <w:szCs w:val="24"/>
        </w:rPr>
        <w:t xml:space="preserve">eceipt and approval by PR staff of a final work product, i.e., </w:t>
      </w:r>
      <w:commentRangeStart w:id="17"/>
      <w:r w:rsidR="00E87D22">
        <w:rPr>
          <w:rFonts w:ascii="Times New Roman" w:hAnsi="Times New Roman" w:cs="Times New Roman"/>
          <w:sz w:val="24"/>
          <w:szCs w:val="24"/>
        </w:rPr>
        <w:t>bullets 4 and 5, above</w:t>
      </w:r>
      <w:commentRangeEnd w:id="17"/>
      <w:r w:rsidR="003E7534">
        <w:rPr>
          <w:rStyle w:val="CommentReference"/>
        </w:rPr>
        <w:commentReference w:id="17"/>
      </w:r>
      <w:r w:rsidR="00E87D22">
        <w:rPr>
          <w:rFonts w:ascii="Times New Roman" w:hAnsi="Times New Roman" w:cs="Times New Roman"/>
          <w:sz w:val="24"/>
          <w:szCs w:val="24"/>
        </w:rPr>
        <w:t xml:space="preserve">.  This contract may be renewed or extended and the amount of funding devoted to it may be increased as </w:t>
      </w:r>
      <w:r w:rsidR="00E87D22" w:rsidRPr="008F1BB4">
        <w:rPr>
          <w:rFonts w:ascii="Times New Roman" w:hAnsi="Times New Roman" w:cs="Times New Roman"/>
          <w:i/>
          <w:sz w:val="24"/>
          <w:szCs w:val="24"/>
        </w:rPr>
        <w:t>mutually agreed</w:t>
      </w:r>
      <w:r w:rsidR="00E87D22">
        <w:rPr>
          <w:rFonts w:ascii="Times New Roman" w:hAnsi="Times New Roman" w:cs="Times New Roman"/>
          <w:sz w:val="24"/>
          <w:szCs w:val="24"/>
        </w:rPr>
        <w:t xml:space="preserve"> by both parties.</w:t>
      </w:r>
    </w:p>
    <w:p w14:paraId="3F0936B6" w14:textId="77777777" w:rsidR="005D6462" w:rsidRPr="00ED5CBD" w:rsidRDefault="00ED5CBD" w:rsidP="0050689B">
      <w:pPr>
        <w:rPr>
          <w:rFonts w:ascii="Times New Roman" w:hAnsi="Times New Roman" w:cs="Times New Roman"/>
          <w:b/>
          <w:sz w:val="24"/>
          <w:szCs w:val="24"/>
        </w:rPr>
      </w:pPr>
      <w:r w:rsidRPr="00ED5CBD">
        <w:rPr>
          <w:rFonts w:ascii="Times New Roman" w:hAnsi="Times New Roman" w:cs="Times New Roman"/>
          <w:b/>
          <w:sz w:val="24"/>
          <w:szCs w:val="24"/>
        </w:rPr>
        <w:t>Additional Analysis</w:t>
      </w:r>
    </w:p>
    <w:p w14:paraId="5F84CB24" w14:textId="77777777" w:rsidR="008F1BB4" w:rsidRDefault="005D6462" w:rsidP="007C08F6">
      <w:pPr>
        <w:spacing w:after="0"/>
        <w:rPr>
          <w:rFonts w:ascii="Times New Roman" w:hAnsi="Times New Roman" w:cs="Times New Roman"/>
          <w:b/>
          <w:sz w:val="24"/>
          <w:szCs w:val="24"/>
        </w:rPr>
      </w:pPr>
      <w:r w:rsidRPr="00C04AD8">
        <w:rPr>
          <w:rFonts w:ascii="Times New Roman" w:hAnsi="Times New Roman" w:cs="Times New Roman"/>
          <w:b/>
          <w:sz w:val="24"/>
          <w:szCs w:val="24"/>
        </w:rPr>
        <w:t>MSR</w:t>
      </w:r>
    </w:p>
    <w:p w14:paraId="04721AEB" w14:textId="582227AA" w:rsidR="00E055E4" w:rsidRPr="008F1BB4" w:rsidRDefault="005D6462" w:rsidP="008F1BB4">
      <w:pPr>
        <w:spacing w:after="0"/>
        <w:ind w:firstLine="720"/>
        <w:rPr>
          <w:rFonts w:ascii="Times New Roman" w:hAnsi="Times New Roman" w:cs="Times New Roman"/>
          <w:b/>
          <w:sz w:val="24"/>
          <w:szCs w:val="24"/>
        </w:rPr>
      </w:pPr>
      <w:r>
        <w:rPr>
          <w:rFonts w:ascii="Times New Roman" w:hAnsi="Times New Roman" w:cs="Times New Roman"/>
          <w:sz w:val="24"/>
          <w:szCs w:val="24"/>
        </w:rPr>
        <w:t>If both time and sufficient funds allow</w:t>
      </w:r>
      <w:ins w:id="18" w:author="Christopher Fonnesbeck" w:date="2013-03-13T09:10:00Z">
        <w:r w:rsidR="005A1FB7">
          <w:rPr>
            <w:rFonts w:ascii="Times New Roman" w:hAnsi="Times New Roman" w:cs="Times New Roman"/>
            <w:sz w:val="24"/>
            <w:szCs w:val="24"/>
          </w:rPr>
          <w:t xml:space="preserve"> and at the mutual agreement of both the contractor and OPR staff</w:t>
        </w:r>
      </w:ins>
      <w:bookmarkStart w:id="19" w:name="_GoBack"/>
      <w:bookmarkEnd w:id="19"/>
      <w:r>
        <w:rPr>
          <w:rFonts w:ascii="Times New Roman" w:hAnsi="Times New Roman" w:cs="Times New Roman"/>
          <w:sz w:val="24"/>
          <w:szCs w:val="24"/>
        </w:rPr>
        <w:t xml:space="preserve">, this work </w:t>
      </w:r>
      <w:r w:rsidR="00E055E4">
        <w:rPr>
          <w:rFonts w:ascii="Times New Roman" w:hAnsi="Times New Roman" w:cs="Times New Roman"/>
          <w:sz w:val="24"/>
          <w:szCs w:val="24"/>
        </w:rPr>
        <w:t xml:space="preserve">may </w:t>
      </w:r>
      <w:r>
        <w:rPr>
          <w:rFonts w:ascii="Times New Roman" w:hAnsi="Times New Roman" w:cs="Times New Roman"/>
          <w:sz w:val="24"/>
          <w:szCs w:val="24"/>
        </w:rPr>
        <w:t>include assisting with some basic descri</w:t>
      </w:r>
      <w:r w:rsidR="00ED5CBD">
        <w:rPr>
          <w:rFonts w:ascii="Times New Roman" w:hAnsi="Times New Roman" w:cs="Times New Roman"/>
          <w:sz w:val="24"/>
          <w:szCs w:val="24"/>
        </w:rPr>
        <w:t>ptive or, if deemed appropriate</w:t>
      </w:r>
      <w:r w:rsidR="008F1BB4">
        <w:rPr>
          <w:rFonts w:ascii="Times New Roman" w:hAnsi="Times New Roman" w:cs="Times New Roman"/>
          <w:sz w:val="24"/>
          <w:szCs w:val="24"/>
        </w:rPr>
        <w:t>,</w:t>
      </w:r>
      <w:r>
        <w:rPr>
          <w:rFonts w:ascii="Times New Roman" w:hAnsi="Times New Roman" w:cs="Times New Roman"/>
          <w:sz w:val="24"/>
          <w:szCs w:val="24"/>
        </w:rPr>
        <w:t xml:space="preserve"> additional statistical analysis of MSR vessel data.</w:t>
      </w:r>
    </w:p>
    <w:p w14:paraId="287F5FFF" w14:textId="77777777" w:rsidR="008F1BB4" w:rsidRDefault="008F1BB4" w:rsidP="007C08F6">
      <w:pPr>
        <w:spacing w:after="0"/>
        <w:rPr>
          <w:rFonts w:ascii="Times New Roman" w:hAnsi="Times New Roman" w:cs="Times New Roman"/>
          <w:sz w:val="24"/>
          <w:szCs w:val="24"/>
        </w:rPr>
      </w:pPr>
    </w:p>
    <w:p w14:paraId="39927D13" w14:textId="77777777" w:rsidR="00E055E4" w:rsidRPr="00E055E4" w:rsidRDefault="00E055E4" w:rsidP="007C08F6">
      <w:pPr>
        <w:spacing w:after="0"/>
        <w:rPr>
          <w:rFonts w:ascii="Times New Roman" w:hAnsi="Times New Roman" w:cs="Times New Roman"/>
          <w:b/>
          <w:sz w:val="24"/>
          <w:szCs w:val="24"/>
        </w:rPr>
      </w:pPr>
      <w:r w:rsidRPr="00E055E4">
        <w:rPr>
          <w:rFonts w:ascii="Times New Roman" w:hAnsi="Times New Roman" w:cs="Times New Roman"/>
          <w:b/>
          <w:sz w:val="24"/>
          <w:szCs w:val="24"/>
        </w:rPr>
        <w:t>Other</w:t>
      </w:r>
    </w:p>
    <w:p w14:paraId="43D507A9" w14:textId="77777777" w:rsidR="00E055E4" w:rsidRDefault="00E055E4" w:rsidP="008F1BB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If both time and sufficient funds allow, this work may include assisting with additional statistical analysis </w:t>
      </w:r>
      <w:r w:rsidR="00ED5CBD" w:rsidRPr="00E874F1">
        <w:rPr>
          <w:rFonts w:ascii="Times New Roman" w:hAnsi="Times New Roman" w:cs="Times New Roman"/>
          <w:i/>
          <w:sz w:val="24"/>
          <w:szCs w:val="24"/>
        </w:rPr>
        <w:t>as</w:t>
      </w:r>
      <w:r w:rsidRPr="00E874F1">
        <w:rPr>
          <w:rFonts w:ascii="Times New Roman" w:hAnsi="Times New Roman" w:cs="Times New Roman"/>
          <w:i/>
          <w:sz w:val="24"/>
          <w:szCs w:val="24"/>
        </w:rPr>
        <w:t xml:space="preserve"> mutually agreed</w:t>
      </w:r>
      <w:r>
        <w:rPr>
          <w:rFonts w:ascii="Times New Roman" w:hAnsi="Times New Roman" w:cs="Times New Roman"/>
          <w:sz w:val="24"/>
          <w:szCs w:val="24"/>
        </w:rPr>
        <w:t xml:space="preserve"> by both the contractor and OPR staff.</w:t>
      </w:r>
      <w:r w:rsidR="005E5639">
        <w:rPr>
          <w:rFonts w:ascii="Times New Roman" w:hAnsi="Times New Roman" w:cs="Times New Roman"/>
          <w:sz w:val="24"/>
          <w:szCs w:val="24"/>
        </w:rPr>
        <w:t xml:space="preserve">  As noted above, the contract may be extended, and/or the amount of funding increased is mutually agreed.</w:t>
      </w:r>
    </w:p>
    <w:p w14:paraId="5E93BC5A" w14:textId="77777777" w:rsidR="003D54AC" w:rsidRDefault="003D54AC" w:rsidP="007C08F6">
      <w:pPr>
        <w:spacing w:after="0"/>
        <w:rPr>
          <w:rFonts w:ascii="Times New Roman" w:hAnsi="Times New Roman" w:cs="Times New Roman"/>
          <w:sz w:val="24"/>
          <w:szCs w:val="24"/>
        </w:rPr>
      </w:pPr>
    </w:p>
    <w:p w14:paraId="64ADC05B" w14:textId="77777777" w:rsidR="003D54AC" w:rsidRDefault="003D54AC" w:rsidP="007C08F6">
      <w:pPr>
        <w:spacing w:after="0"/>
        <w:rPr>
          <w:rFonts w:ascii="Times New Roman" w:hAnsi="Times New Roman" w:cs="Times New Roman"/>
          <w:sz w:val="24"/>
          <w:szCs w:val="24"/>
        </w:rPr>
      </w:pPr>
      <w:r w:rsidRPr="003D54AC">
        <w:rPr>
          <w:rFonts w:ascii="Times New Roman" w:hAnsi="Times New Roman" w:cs="Times New Roman"/>
          <w:b/>
          <w:sz w:val="24"/>
          <w:szCs w:val="24"/>
        </w:rPr>
        <w:t>Conditions</w:t>
      </w:r>
    </w:p>
    <w:p w14:paraId="78B93FF7" w14:textId="77777777" w:rsidR="003D54AC" w:rsidRDefault="003D54AC" w:rsidP="007C08F6">
      <w:pPr>
        <w:spacing w:after="0"/>
        <w:rPr>
          <w:rFonts w:ascii="Times New Roman" w:hAnsi="Times New Roman" w:cs="Times New Roman"/>
          <w:sz w:val="24"/>
          <w:szCs w:val="24"/>
        </w:rPr>
      </w:pPr>
      <w:r>
        <w:rPr>
          <w:rFonts w:ascii="Times New Roman" w:hAnsi="Times New Roman" w:cs="Times New Roman"/>
          <w:sz w:val="24"/>
          <w:szCs w:val="24"/>
        </w:rPr>
        <w:t>The data involved in this project shall not be distributed, transmi</w:t>
      </w:r>
      <w:r w:rsidR="005E5639">
        <w:rPr>
          <w:rFonts w:ascii="Times New Roman" w:hAnsi="Times New Roman" w:cs="Times New Roman"/>
          <w:sz w:val="24"/>
          <w:szCs w:val="24"/>
        </w:rPr>
        <w:t>tted, or provided to others</w:t>
      </w:r>
      <w:r w:rsidR="008F1BB4">
        <w:rPr>
          <w:rFonts w:ascii="Times New Roman" w:hAnsi="Times New Roman" w:cs="Times New Roman"/>
          <w:sz w:val="24"/>
          <w:szCs w:val="24"/>
        </w:rPr>
        <w:t xml:space="preserve"> in any manner</w:t>
      </w:r>
      <w:r w:rsidR="005E5639">
        <w:rPr>
          <w:rFonts w:ascii="Times New Roman" w:hAnsi="Times New Roman" w:cs="Times New Roman"/>
          <w:sz w:val="24"/>
          <w:szCs w:val="24"/>
        </w:rPr>
        <w:t>, nor</w:t>
      </w:r>
      <w:r>
        <w:rPr>
          <w:rFonts w:ascii="Times New Roman" w:hAnsi="Times New Roman" w:cs="Times New Roman"/>
          <w:sz w:val="24"/>
          <w:szCs w:val="24"/>
        </w:rPr>
        <w:t xml:space="preserve"> will they be used for any purposes other than those indicated in this work order.</w:t>
      </w:r>
    </w:p>
    <w:p w14:paraId="75D7EFEC" w14:textId="77777777" w:rsidR="00E87D22" w:rsidRDefault="00E87D22" w:rsidP="007C08F6">
      <w:pPr>
        <w:spacing w:after="0"/>
        <w:rPr>
          <w:rFonts w:ascii="Times New Roman" w:hAnsi="Times New Roman" w:cs="Times New Roman"/>
          <w:sz w:val="24"/>
          <w:szCs w:val="24"/>
        </w:rPr>
      </w:pPr>
    </w:p>
    <w:p w14:paraId="781C210C" w14:textId="77777777" w:rsidR="00E87D22" w:rsidRPr="007C08F6" w:rsidRDefault="00E87D22" w:rsidP="007C08F6">
      <w:pPr>
        <w:spacing w:after="0"/>
        <w:rPr>
          <w:rFonts w:ascii="Times New Roman" w:hAnsi="Times New Roman" w:cs="Times New Roman"/>
          <w:b/>
          <w:sz w:val="24"/>
          <w:szCs w:val="24"/>
        </w:rPr>
      </w:pPr>
      <w:r w:rsidRPr="007C08F6">
        <w:rPr>
          <w:rFonts w:ascii="Times New Roman" w:hAnsi="Times New Roman" w:cs="Times New Roman"/>
          <w:b/>
          <w:sz w:val="24"/>
          <w:szCs w:val="24"/>
        </w:rPr>
        <w:t>Contact:</w:t>
      </w:r>
    </w:p>
    <w:p w14:paraId="6A2CD459" w14:textId="77777777" w:rsidR="00E87D22" w:rsidRDefault="00E87D22" w:rsidP="007C08F6">
      <w:pPr>
        <w:spacing w:after="0"/>
        <w:rPr>
          <w:rFonts w:ascii="Times New Roman" w:hAnsi="Times New Roman" w:cs="Times New Roman"/>
          <w:sz w:val="24"/>
          <w:szCs w:val="24"/>
        </w:rPr>
      </w:pPr>
    </w:p>
    <w:p w14:paraId="54DB586F" w14:textId="77777777" w:rsidR="00E87D22"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Gregory Silber</w:t>
      </w:r>
    </w:p>
    <w:p w14:paraId="7DDC8F0F" w14:textId="77777777" w:rsidR="00E87D22"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Office of Protected Resources</w:t>
      </w:r>
    </w:p>
    <w:p w14:paraId="11693281" w14:textId="77777777" w:rsidR="00E87D22"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NMFS/NOAA</w:t>
      </w:r>
    </w:p>
    <w:p w14:paraId="0BC342AD" w14:textId="77777777" w:rsidR="00E87D22"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1315 East-West Highway, SSMC III</w:t>
      </w:r>
    </w:p>
    <w:p w14:paraId="5CE1A915" w14:textId="77777777" w:rsidR="00E87D22"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Silver Spring, MD 20910</w:t>
      </w:r>
    </w:p>
    <w:p w14:paraId="58207A59" w14:textId="77777777" w:rsidR="00E055E4" w:rsidRPr="0050689B"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301-427-8485</w:t>
      </w:r>
    </w:p>
    <w:sectPr w:rsidR="00E055E4" w:rsidRPr="005068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Christopher Fonnesbeck" w:date="2013-03-12T09:58:00Z" w:initials="CF">
    <w:p w14:paraId="1B05EEFC" w14:textId="0D29AE28" w:rsidR="003E7534" w:rsidRDefault="003E7534">
      <w:pPr>
        <w:pStyle w:val="CommentText"/>
      </w:pPr>
      <w:r>
        <w:rPr>
          <w:rStyle w:val="CommentReference"/>
        </w:rPr>
        <w:annotationRef/>
      </w:r>
      <w:r>
        <w:t>Not sure what this means</w:t>
      </w:r>
    </w:p>
  </w:comment>
  <w:comment w:id="17" w:author="Christopher Fonnesbeck" w:date="2013-03-12T10:02:00Z" w:initials="CF">
    <w:p w14:paraId="562490BB" w14:textId="1A311B78" w:rsidR="003E7534" w:rsidRDefault="003E7534">
      <w:pPr>
        <w:pStyle w:val="CommentText"/>
      </w:pPr>
      <w:r>
        <w:rPr>
          <w:rStyle w:val="CommentReference"/>
        </w:rPr>
        <w:annotationRef/>
      </w:r>
      <w:r>
        <w:t>Do you mean 3 and 4? I do not see 5 bullets in the list.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4698"/>
    <w:multiLevelType w:val="multilevel"/>
    <w:tmpl w:val="53009E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9074685"/>
    <w:multiLevelType w:val="hybridMultilevel"/>
    <w:tmpl w:val="B770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7B5EEE"/>
    <w:multiLevelType w:val="hybridMultilevel"/>
    <w:tmpl w:val="530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2E49A4"/>
    <w:multiLevelType w:val="hybridMultilevel"/>
    <w:tmpl w:val="DF02F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74F"/>
    <w:rsid w:val="000B0D6F"/>
    <w:rsid w:val="00220E40"/>
    <w:rsid w:val="00315BDE"/>
    <w:rsid w:val="003D54AC"/>
    <w:rsid w:val="003E7534"/>
    <w:rsid w:val="0050689B"/>
    <w:rsid w:val="00582E01"/>
    <w:rsid w:val="0059174F"/>
    <w:rsid w:val="005A1FB7"/>
    <w:rsid w:val="005D6462"/>
    <w:rsid w:val="005E5639"/>
    <w:rsid w:val="00607560"/>
    <w:rsid w:val="00622C61"/>
    <w:rsid w:val="006A64BC"/>
    <w:rsid w:val="007857A2"/>
    <w:rsid w:val="007C08F6"/>
    <w:rsid w:val="00823183"/>
    <w:rsid w:val="008F1BB4"/>
    <w:rsid w:val="009B51ED"/>
    <w:rsid w:val="00A821BA"/>
    <w:rsid w:val="00C04AD8"/>
    <w:rsid w:val="00D10072"/>
    <w:rsid w:val="00DF607C"/>
    <w:rsid w:val="00E055E4"/>
    <w:rsid w:val="00E874F1"/>
    <w:rsid w:val="00E87D22"/>
    <w:rsid w:val="00ED5CBD"/>
    <w:rsid w:val="00F22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48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AD8"/>
    <w:pPr>
      <w:ind w:left="720"/>
      <w:contextualSpacing/>
    </w:pPr>
  </w:style>
  <w:style w:type="paragraph" w:styleId="BalloonText">
    <w:name w:val="Balloon Text"/>
    <w:basedOn w:val="Normal"/>
    <w:link w:val="BalloonTextChar"/>
    <w:uiPriority w:val="99"/>
    <w:semiHidden/>
    <w:unhideWhenUsed/>
    <w:rsid w:val="0060756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07560"/>
    <w:rPr>
      <w:rFonts w:ascii="Lucida Grande" w:hAnsi="Lucida Grande"/>
      <w:sz w:val="18"/>
      <w:szCs w:val="18"/>
    </w:rPr>
  </w:style>
  <w:style w:type="character" w:styleId="CommentReference">
    <w:name w:val="annotation reference"/>
    <w:basedOn w:val="DefaultParagraphFont"/>
    <w:uiPriority w:val="99"/>
    <w:semiHidden/>
    <w:unhideWhenUsed/>
    <w:rsid w:val="00A821BA"/>
    <w:rPr>
      <w:sz w:val="18"/>
      <w:szCs w:val="18"/>
    </w:rPr>
  </w:style>
  <w:style w:type="paragraph" w:styleId="CommentText">
    <w:name w:val="annotation text"/>
    <w:basedOn w:val="Normal"/>
    <w:link w:val="CommentTextChar"/>
    <w:uiPriority w:val="99"/>
    <w:semiHidden/>
    <w:unhideWhenUsed/>
    <w:rsid w:val="00A821BA"/>
    <w:pPr>
      <w:spacing w:line="240" w:lineRule="auto"/>
    </w:pPr>
    <w:rPr>
      <w:sz w:val="24"/>
      <w:szCs w:val="24"/>
    </w:rPr>
  </w:style>
  <w:style w:type="character" w:customStyle="1" w:styleId="CommentTextChar">
    <w:name w:val="Comment Text Char"/>
    <w:basedOn w:val="DefaultParagraphFont"/>
    <w:link w:val="CommentText"/>
    <w:uiPriority w:val="99"/>
    <w:semiHidden/>
    <w:rsid w:val="00A821BA"/>
    <w:rPr>
      <w:sz w:val="24"/>
      <w:szCs w:val="24"/>
    </w:rPr>
  </w:style>
  <w:style w:type="paragraph" w:styleId="CommentSubject">
    <w:name w:val="annotation subject"/>
    <w:basedOn w:val="CommentText"/>
    <w:next w:val="CommentText"/>
    <w:link w:val="CommentSubjectChar"/>
    <w:uiPriority w:val="99"/>
    <w:semiHidden/>
    <w:unhideWhenUsed/>
    <w:rsid w:val="00A821BA"/>
    <w:rPr>
      <w:b/>
      <w:bCs/>
      <w:sz w:val="20"/>
      <w:szCs w:val="20"/>
    </w:rPr>
  </w:style>
  <w:style w:type="character" w:customStyle="1" w:styleId="CommentSubjectChar">
    <w:name w:val="Comment Subject Char"/>
    <w:basedOn w:val="CommentTextChar"/>
    <w:link w:val="CommentSubject"/>
    <w:uiPriority w:val="99"/>
    <w:semiHidden/>
    <w:rsid w:val="00A821B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AD8"/>
    <w:pPr>
      <w:ind w:left="720"/>
      <w:contextualSpacing/>
    </w:pPr>
  </w:style>
  <w:style w:type="paragraph" w:styleId="BalloonText">
    <w:name w:val="Balloon Text"/>
    <w:basedOn w:val="Normal"/>
    <w:link w:val="BalloonTextChar"/>
    <w:uiPriority w:val="99"/>
    <w:semiHidden/>
    <w:unhideWhenUsed/>
    <w:rsid w:val="0060756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07560"/>
    <w:rPr>
      <w:rFonts w:ascii="Lucida Grande" w:hAnsi="Lucida Grande"/>
      <w:sz w:val="18"/>
      <w:szCs w:val="18"/>
    </w:rPr>
  </w:style>
  <w:style w:type="character" w:styleId="CommentReference">
    <w:name w:val="annotation reference"/>
    <w:basedOn w:val="DefaultParagraphFont"/>
    <w:uiPriority w:val="99"/>
    <w:semiHidden/>
    <w:unhideWhenUsed/>
    <w:rsid w:val="00A821BA"/>
    <w:rPr>
      <w:sz w:val="18"/>
      <w:szCs w:val="18"/>
    </w:rPr>
  </w:style>
  <w:style w:type="paragraph" w:styleId="CommentText">
    <w:name w:val="annotation text"/>
    <w:basedOn w:val="Normal"/>
    <w:link w:val="CommentTextChar"/>
    <w:uiPriority w:val="99"/>
    <w:semiHidden/>
    <w:unhideWhenUsed/>
    <w:rsid w:val="00A821BA"/>
    <w:pPr>
      <w:spacing w:line="240" w:lineRule="auto"/>
    </w:pPr>
    <w:rPr>
      <w:sz w:val="24"/>
      <w:szCs w:val="24"/>
    </w:rPr>
  </w:style>
  <w:style w:type="character" w:customStyle="1" w:styleId="CommentTextChar">
    <w:name w:val="Comment Text Char"/>
    <w:basedOn w:val="DefaultParagraphFont"/>
    <w:link w:val="CommentText"/>
    <w:uiPriority w:val="99"/>
    <w:semiHidden/>
    <w:rsid w:val="00A821BA"/>
    <w:rPr>
      <w:sz w:val="24"/>
      <w:szCs w:val="24"/>
    </w:rPr>
  </w:style>
  <w:style w:type="paragraph" w:styleId="CommentSubject">
    <w:name w:val="annotation subject"/>
    <w:basedOn w:val="CommentText"/>
    <w:next w:val="CommentText"/>
    <w:link w:val="CommentSubjectChar"/>
    <w:uiPriority w:val="99"/>
    <w:semiHidden/>
    <w:unhideWhenUsed/>
    <w:rsid w:val="00A821BA"/>
    <w:rPr>
      <w:b/>
      <w:bCs/>
      <w:sz w:val="20"/>
      <w:szCs w:val="20"/>
    </w:rPr>
  </w:style>
  <w:style w:type="character" w:customStyle="1" w:styleId="CommentSubjectChar">
    <w:name w:val="Comment Subject Char"/>
    <w:basedOn w:val="CommentTextChar"/>
    <w:link w:val="CommentSubject"/>
    <w:uiPriority w:val="99"/>
    <w:semiHidden/>
    <w:rsid w:val="00A821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D10AD-A518-2C47-AAA5-97335F34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938</Words>
  <Characters>5352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NMFS NOAA</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Greg_Silber</dc:creator>
  <cp:lastModifiedBy>Christopher Fonnesbeck</cp:lastModifiedBy>
  <cp:revision>4</cp:revision>
  <cp:lastPrinted>2013-02-22T17:03:00Z</cp:lastPrinted>
  <dcterms:created xsi:type="dcterms:W3CDTF">2013-03-12T14:59:00Z</dcterms:created>
  <dcterms:modified xsi:type="dcterms:W3CDTF">2013-03-13T14:10:00Z</dcterms:modified>
</cp:coreProperties>
</file>